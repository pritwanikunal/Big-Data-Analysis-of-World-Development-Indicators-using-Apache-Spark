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541" w:rsidRDefault="004C5541">
      <w:pPr>
        <w:rPr>
          <w:rFonts w:ascii="Courier New" w:hAnsi="Courier New" w:cs="Courier New"/>
          <w:bCs/>
          <w:color w:val="000000"/>
          <w:shd w:val="clear" w:color="auto" w:fill="FFFFFF"/>
          <w:lang w:val="en"/>
        </w:rPr>
      </w:pPr>
    </w:p>
    <w:p w:rsidR="004C5541" w:rsidRDefault="004C5541" w:rsidP="004C5541">
      <w:pPr>
        <w:pStyle w:val="ListParagraph"/>
        <w:numPr>
          <w:ilvl w:val="0"/>
          <w:numId w:val="6"/>
        </w:numPr>
        <w:rPr>
          <w:rFonts w:ascii="Courier New" w:hAnsi="Courier New" w:cs="Courier New"/>
          <w:bCs/>
          <w:color w:val="000000"/>
          <w:shd w:val="clear" w:color="auto" w:fill="FFFFFF"/>
          <w:lang w:val="en"/>
        </w:rPr>
      </w:pPr>
      <w:r w:rsidRPr="004C5541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 xml:space="preserve">results = </w:t>
      </w:r>
      <w:proofErr w:type="spellStart"/>
      <w:r w:rsidRPr="004C5541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sqlContext.sql</w:t>
      </w:r>
      <w:proofErr w:type="spellEnd"/>
      <w:r w:rsidRPr="004C5541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 xml:space="preserve">('Select </w:t>
      </w:r>
      <w:proofErr w:type="spellStart"/>
      <w:r w:rsidRPr="004C5541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CountryName</w:t>
      </w:r>
      <w:proofErr w:type="spellEnd"/>
      <w:r w:rsidRPr="004C5541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 xml:space="preserve">, Value from </w:t>
      </w:r>
      <w:proofErr w:type="spellStart"/>
      <w:r w:rsidRPr="004C5541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indicators_csv</w:t>
      </w:r>
      <w:proofErr w:type="spellEnd"/>
      <w:r w:rsidRPr="004C5541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 xml:space="preserve"> where </w:t>
      </w:r>
      <w:proofErr w:type="spellStart"/>
      <w:r w:rsidRPr="004C5541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IndicatorName</w:t>
      </w:r>
      <w:proofErr w:type="spellEnd"/>
      <w:r w:rsidRPr="004C5541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 xml:space="preserve"> = "Life expectancy at birth, total (years)" order by Value </w:t>
      </w:r>
      <w:proofErr w:type="spellStart"/>
      <w:r w:rsidRPr="004C5541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desc</w:t>
      </w:r>
      <w:proofErr w:type="spellEnd"/>
      <w:r w:rsidRPr="004C5541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')</w:t>
      </w:r>
    </w:p>
    <w:p w:rsidR="004C5541" w:rsidRPr="004C5541" w:rsidRDefault="004C5541" w:rsidP="004C5541">
      <w:pPr>
        <w:ind w:left="1080"/>
        <w:rPr>
          <w:rFonts w:ascii="Courier New" w:hAnsi="Courier New" w:cs="Courier New"/>
          <w:bCs/>
          <w:color w:val="000000"/>
          <w:shd w:val="clear" w:color="auto" w:fill="FFFFFF"/>
          <w:lang w:val="en"/>
        </w:rPr>
      </w:pPr>
      <w:r w:rsidRPr="004C5541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display(results)</w:t>
      </w:r>
    </w:p>
    <w:p w:rsidR="004C5541" w:rsidRDefault="004C5541" w:rsidP="004C5541">
      <w:pPr>
        <w:pStyle w:val="ListParagraph"/>
        <w:numPr>
          <w:ilvl w:val="0"/>
          <w:numId w:val="6"/>
        </w:numPr>
        <w:spacing w:after="0"/>
        <w:ind w:right="720"/>
        <w:rPr>
          <w:rFonts w:ascii="Courier New" w:hAnsi="Courier New" w:cs="Courier New"/>
          <w:bCs/>
          <w:color w:val="000000"/>
          <w:shd w:val="clear" w:color="auto" w:fill="FFFFFF"/>
          <w:lang w:val="en"/>
        </w:rPr>
      </w:pPr>
      <w:r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results</w:t>
      </w:r>
      <w:r w:rsidRPr="00BA167D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 xml:space="preserve"> = </w:t>
      </w:r>
      <w:proofErr w:type="spellStart"/>
      <w:r w:rsidRPr="00BA167D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sqlContext.sql</w:t>
      </w:r>
      <w:proofErr w:type="spellEnd"/>
      <w:r w:rsidRPr="00BA167D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 xml:space="preserve">('Select </w:t>
      </w:r>
      <w:proofErr w:type="spellStart"/>
      <w:r w:rsidRPr="00BA167D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CountryName</w:t>
      </w:r>
      <w:proofErr w:type="spellEnd"/>
      <w:r w:rsidRPr="00BA167D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 xml:space="preserve">, Value from </w:t>
      </w:r>
      <w:proofErr w:type="spellStart"/>
      <w:r w:rsidRPr="00BA167D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indicators_csv</w:t>
      </w:r>
      <w:proofErr w:type="spellEnd"/>
      <w:r w:rsidRPr="00BA167D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 xml:space="preserve"> where </w:t>
      </w:r>
      <w:proofErr w:type="spellStart"/>
      <w:r w:rsidRPr="00BA167D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IndicatorName</w:t>
      </w:r>
      <w:proofErr w:type="spellEnd"/>
      <w:r w:rsidRPr="00BA167D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 xml:space="preserve"> = "Patent applications, residents" order by Value </w:t>
      </w:r>
      <w:proofErr w:type="spellStart"/>
      <w:r w:rsidRPr="00BA167D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desc</w:t>
      </w:r>
      <w:proofErr w:type="spellEnd"/>
      <w:r w:rsidRPr="00BA167D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')</w:t>
      </w:r>
    </w:p>
    <w:p w:rsidR="004C5541" w:rsidRDefault="004C5541" w:rsidP="004C5541">
      <w:pPr>
        <w:spacing w:after="0"/>
        <w:ind w:left="1080" w:right="720"/>
        <w:rPr>
          <w:rFonts w:ascii="Courier New" w:hAnsi="Courier New" w:cs="Courier New"/>
          <w:bCs/>
          <w:color w:val="000000"/>
          <w:shd w:val="clear" w:color="auto" w:fill="FFFFFF"/>
          <w:lang w:val="en"/>
        </w:rPr>
      </w:pPr>
    </w:p>
    <w:p w:rsidR="004C5541" w:rsidRPr="004C5541" w:rsidRDefault="004C5541" w:rsidP="004C5541">
      <w:pPr>
        <w:ind w:left="1080"/>
        <w:rPr>
          <w:rFonts w:ascii="Courier New" w:hAnsi="Courier New" w:cs="Courier New"/>
          <w:bCs/>
          <w:color w:val="000000"/>
          <w:shd w:val="clear" w:color="auto" w:fill="FFFFFF"/>
          <w:lang w:val="en"/>
        </w:rPr>
      </w:pPr>
      <w:proofErr w:type="gramStart"/>
      <w:r w:rsidRPr="004C5541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display(</w:t>
      </w:r>
      <w:proofErr w:type="gramEnd"/>
      <w:r w:rsidRPr="004C5541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results)</w:t>
      </w:r>
    </w:p>
    <w:p w:rsidR="004C5541" w:rsidRPr="004C5541" w:rsidRDefault="004C5541" w:rsidP="004C5541">
      <w:pPr>
        <w:spacing w:after="0"/>
        <w:ind w:left="1080" w:right="720"/>
        <w:rPr>
          <w:rFonts w:ascii="Courier New" w:hAnsi="Courier New" w:cs="Courier New"/>
          <w:bCs/>
          <w:color w:val="000000"/>
          <w:shd w:val="clear" w:color="auto" w:fill="FFFFFF"/>
          <w:lang w:val="en"/>
        </w:rPr>
      </w:pPr>
    </w:p>
    <w:p w:rsidR="004C5541" w:rsidRDefault="004C5541" w:rsidP="004C5541">
      <w:pPr>
        <w:pStyle w:val="ListParagraph"/>
        <w:numPr>
          <w:ilvl w:val="0"/>
          <w:numId w:val="6"/>
        </w:numPr>
        <w:spacing w:after="0"/>
        <w:ind w:right="720"/>
        <w:rPr>
          <w:rFonts w:ascii="Courier New" w:hAnsi="Courier New" w:cs="Courier New"/>
          <w:bCs/>
          <w:color w:val="000000"/>
          <w:shd w:val="clear" w:color="auto" w:fill="FFFFFF"/>
          <w:lang w:val="en"/>
        </w:rPr>
      </w:pPr>
      <w:r w:rsidRPr="00BA167D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resu</w:t>
      </w:r>
      <w:r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lts</w:t>
      </w:r>
      <w:r w:rsidRPr="00BA167D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 xml:space="preserve"> = </w:t>
      </w:r>
      <w:proofErr w:type="spellStart"/>
      <w:r w:rsidRPr="00BA167D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sqlContext.sql</w:t>
      </w:r>
      <w:proofErr w:type="spellEnd"/>
      <w:r w:rsidRPr="00BA167D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 xml:space="preserve">('Select </w:t>
      </w:r>
      <w:proofErr w:type="spellStart"/>
      <w:r w:rsidRPr="00BA167D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CountryName</w:t>
      </w:r>
      <w:proofErr w:type="spellEnd"/>
      <w:r w:rsidRPr="00BA167D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 xml:space="preserve">, Value from </w:t>
      </w:r>
      <w:proofErr w:type="spellStart"/>
      <w:r w:rsidRPr="00BA167D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indicators_csv</w:t>
      </w:r>
      <w:proofErr w:type="spellEnd"/>
      <w:r w:rsidRPr="00BA167D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 xml:space="preserve"> where </w:t>
      </w:r>
      <w:proofErr w:type="spellStart"/>
      <w:r w:rsidRPr="00BA167D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IndicatorName</w:t>
      </w:r>
      <w:proofErr w:type="spellEnd"/>
      <w:r w:rsidRPr="00BA167D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 xml:space="preserve"> = "Trademark applications, total" order by Value </w:t>
      </w:r>
      <w:proofErr w:type="spellStart"/>
      <w:r w:rsidRPr="00BA167D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desc</w:t>
      </w:r>
      <w:proofErr w:type="spellEnd"/>
      <w:r w:rsidRPr="00BA167D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')</w:t>
      </w:r>
    </w:p>
    <w:p w:rsidR="004C5541" w:rsidRDefault="004C5541" w:rsidP="004C5541">
      <w:pPr>
        <w:spacing w:after="0"/>
        <w:ind w:left="1080" w:right="720"/>
        <w:rPr>
          <w:rFonts w:ascii="Courier New" w:hAnsi="Courier New" w:cs="Courier New"/>
          <w:bCs/>
          <w:color w:val="000000"/>
          <w:shd w:val="clear" w:color="auto" w:fill="FFFFFF"/>
          <w:lang w:val="en"/>
        </w:rPr>
      </w:pPr>
    </w:p>
    <w:p w:rsidR="004C5541" w:rsidRPr="004C5541" w:rsidRDefault="004C5541" w:rsidP="004C5541">
      <w:pPr>
        <w:ind w:left="1080"/>
        <w:rPr>
          <w:rFonts w:ascii="Courier New" w:hAnsi="Courier New" w:cs="Courier New"/>
          <w:bCs/>
          <w:color w:val="000000"/>
          <w:shd w:val="clear" w:color="auto" w:fill="FFFFFF"/>
          <w:lang w:val="en"/>
        </w:rPr>
      </w:pPr>
      <w:proofErr w:type="gramStart"/>
      <w:r w:rsidRPr="004C5541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display(</w:t>
      </w:r>
      <w:proofErr w:type="gramEnd"/>
      <w:r w:rsidRPr="004C5541">
        <w:rPr>
          <w:rFonts w:ascii="Courier New" w:hAnsi="Courier New" w:cs="Courier New"/>
          <w:bCs/>
          <w:color w:val="000000"/>
          <w:shd w:val="clear" w:color="auto" w:fill="FFFFFF"/>
          <w:lang w:val="en"/>
        </w:rPr>
        <w:t>results)</w:t>
      </w:r>
    </w:p>
    <w:p w:rsidR="004C5541" w:rsidRPr="004C5541" w:rsidRDefault="004C5541" w:rsidP="004C5541">
      <w:pPr>
        <w:spacing w:after="0"/>
        <w:ind w:left="1080" w:right="720"/>
        <w:rPr>
          <w:rFonts w:ascii="Courier New" w:hAnsi="Courier New" w:cs="Courier New"/>
          <w:bCs/>
          <w:color w:val="000000"/>
          <w:shd w:val="clear" w:color="auto" w:fill="FFFFFF"/>
          <w:lang w:val="en"/>
        </w:rPr>
      </w:pPr>
      <w:bookmarkStart w:id="0" w:name="_GoBack"/>
      <w:bookmarkEnd w:id="0"/>
    </w:p>
    <w:p w:rsidR="004C5541" w:rsidRDefault="004C5541" w:rsidP="004C5541">
      <w:pPr>
        <w:pStyle w:val="ListParagraph"/>
        <w:ind w:left="1080"/>
        <w:rPr>
          <w:rFonts w:ascii="Courier New" w:hAnsi="Courier New" w:cs="Courier New"/>
          <w:bCs/>
          <w:color w:val="000000"/>
          <w:shd w:val="clear" w:color="auto" w:fill="FFFFFF"/>
          <w:lang w:val="en"/>
        </w:rPr>
      </w:pPr>
    </w:p>
    <w:p w:rsidR="004C5541" w:rsidRDefault="004C5541" w:rsidP="004C5541">
      <w:pPr>
        <w:pStyle w:val="ListParagraph"/>
        <w:rPr>
          <w:rFonts w:ascii="Courier New" w:hAnsi="Courier New" w:cs="Courier New"/>
          <w:bCs/>
          <w:color w:val="000000"/>
          <w:shd w:val="clear" w:color="auto" w:fill="FFFFFF"/>
          <w:lang w:val="en"/>
        </w:rPr>
      </w:pPr>
    </w:p>
    <w:p w:rsidR="004C5541" w:rsidRPr="004C5541" w:rsidDel="000D41FC" w:rsidRDefault="004C5541" w:rsidP="004C5541">
      <w:pPr>
        <w:pStyle w:val="ListParagraph"/>
        <w:numPr>
          <w:ilvl w:val="0"/>
          <w:numId w:val="5"/>
        </w:numPr>
        <w:rPr>
          <w:del w:id="1" w:author="Author"/>
          <w:rFonts w:ascii="Courier New" w:hAnsi="Courier New" w:cs="Courier New"/>
          <w:bCs/>
          <w:color w:val="000000"/>
          <w:shd w:val="clear" w:color="auto" w:fill="FFFFFF"/>
          <w:lang w:val="en"/>
        </w:rPr>
        <w:pPrChange w:id="2" w:author="Author">
          <w:pPr/>
        </w:pPrChange>
      </w:pPr>
    </w:p>
    <w:p w:rsidR="00C85719" w:rsidRDefault="00C85719" w:rsidP="004C5541">
      <w:pPr>
        <w:pStyle w:val="ListParagraph"/>
      </w:pPr>
    </w:p>
    <w:p w:rsidR="004C5541" w:rsidRDefault="004C5541"/>
    <w:p w:rsidR="004C5541" w:rsidRDefault="004C5541"/>
    <w:p w:rsidR="004C5541" w:rsidRDefault="004C5541"/>
    <w:sectPr w:rsidR="004C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334FC"/>
    <w:multiLevelType w:val="hybridMultilevel"/>
    <w:tmpl w:val="DF660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03B45"/>
    <w:multiLevelType w:val="hybridMultilevel"/>
    <w:tmpl w:val="9C722CC0"/>
    <w:lvl w:ilvl="0" w:tplc="A3A80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093E05"/>
    <w:multiLevelType w:val="hybridMultilevel"/>
    <w:tmpl w:val="EE8E74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EA5637"/>
    <w:multiLevelType w:val="hybridMultilevel"/>
    <w:tmpl w:val="9ED6FC28"/>
    <w:lvl w:ilvl="0" w:tplc="1F485E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3026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A44A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A2B6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D88D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1446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76F8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CC0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F032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8591B"/>
    <w:multiLevelType w:val="hybridMultilevel"/>
    <w:tmpl w:val="F1C4AF78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719D60E7"/>
    <w:multiLevelType w:val="hybridMultilevel"/>
    <w:tmpl w:val="F3D287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317E89"/>
    <w:multiLevelType w:val="hybridMultilevel"/>
    <w:tmpl w:val="5DDAD486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7AD04197"/>
    <w:multiLevelType w:val="hybridMultilevel"/>
    <w:tmpl w:val="070E0A84"/>
    <w:lvl w:ilvl="0" w:tplc="D50A8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5E6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20A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EA87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C4C5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703B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AAD3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4C29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2E00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41"/>
    <w:rsid w:val="004C5541"/>
    <w:rsid w:val="00C8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CE7C"/>
  <w15:chartTrackingRefBased/>
  <w15:docId w15:val="{A1061D9C-E406-46DE-8B5D-1E3F32BA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541"/>
    <w:pPr>
      <w:spacing w:after="120" w:line="240" w:lineRule="auto"/>
      <w:jc w:val="both"/>
    </w:pPr>
    <w:rPr>
      <w:rFonts w:ascii="Georgia" w:eastAsia="Times New Roman" w:hAnsi="Georgia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5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54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54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9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8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441</Characters>
  <Application>Microsoft Office Word</Application>
  <DocSecurity>0</DocSecurity>
  <Lines>3</Lines>
  <Paragraphs>1</Paragraphs>
  <ScaleCrop>false</ScaleCrop>
  <Company>Microsoft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Pritwani, Kunal</dc:creator>
  <cp:keywords/>
  <dc:description/>
  <cp:lastModifiedBy>Pritwani, Kunal</cp:lastModifiedBy>
  <cp:revision>1</cp:revision>
  <dcterms:created xsi:type="dcterms:W3CDTF">2017-12-05T20:05:00Z</dcterms:created>
  <dcterms:modified xsi:type="dcterms:W3CDTF">2017-12-05T20:11:00Z</dcterms:modified>
</cp:coreProperties>
</file>